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9B0D" w14:textId="4ED278DE" w:rsidR="00196FAB" w:rsidRDefault="00F33F10" w:rsidP="00F33F10">
      <w:pPr>
        <w:jc w:val="center"/>
        <w:rPr>
          <w:b/>
          <w:bCs/>
          <w:sz w:val="24"/>
          <w:szCs w:val="24"/>
        </w:rPr>
      </w:pPr>
      <w:r w:rsidRPr="00F33F10">
        <w:rPr>
          <w:b/>
          <w:bCs/>
          <w:sz w:val="24"/>
          <w:szCs w:val="24"/>
        </w:rPr>
        <w:t>MOBILE APPLICATIONS DEVELOPMENT PROJECT</w:t>
      </w:r>
    </w:p>
    <w:p w14:paraId="7B73C94B" w14:textId="19EE02C8" w:rsidR="00F33F10" w:rsidDel="00EA3C36" w:rsidRDefault="0089677A" w:rsidP="00F33F10">
      <w:pPr>
        <w:jc w:val="center"/>
        <w:rPr>
          <w:del w:id="0" w:author="harpreet" w:date="2019-07-15T20:08:00Z"/>
          <w:b/>
          <w:bCs/>
          <w:sz w:val="24"/>
          <w:szCs w:val="24"/>
        </w:rPr>
      </w:pPr>
      <w:ins w:id="1" w:author="harpreet" w:date="2019-07-15T21:03:00Z">
        <w:r>
          <w:rPr>
            <w:b/>
            <w:bCs/>
            <w:sz w:val="24"/>
            <w:szCs w:val="24"/>
          </w:rPr>
          <w:t>GLOBETROTTER</w:t>
        </w:r>
      </w:ins>
      <w:del w:id="2" w:author="harpreet" w:date="2019-07-15T20:01:00Z">
        <w:r w:rsidR="00F33F10" w:rsidDel="00F33F10">
          <w:rPr>
            <w:b/>
            <w:bCs/>
            <w:sz w:val="24"/>
            <w:szCs w:val="24"/>
          </w:rPr>
          <w:delText>MELODI</w:delText>
        </w:r>
      </w:del>
    </w:p>
    <w:p w14:paraId="1FCDAD08" w14:textId="77777777" w:rsidR="00EA3C36" w:rsidRDefault="00EA3C36" w:rsidP="00F33F10">
      <w:pPr>
        <w:jc w:val="center"/>
        <w:rPr>
          <w:ins w:id="3" w:author="harpreet" w:date="2019-07-15T20:42:00Z"/>
          <w:b/>
          <w:bCs/>
          <w:sz w:val="24"/>
          <w:szCs w:val="24"/>
        </w:rPr>
      </w:pPr>
    </w:p>
    <w:p w14:paraId="095D23EE" w14:textId="1828402E" w:rsidR="00F33F10" w:rsidRDefault="00F33F10" w:rsidP="00F33F10">
      <w:pPr>
        <w:jc w:val="center"/>
        <w:rPr>
          <w:sz w:val="24"/>
          <w:szCs w:val="24"/>
        </w:rPr>
      </w:pPr>
      <w:del w:id="4" w:author="harpreet" w:date="2019-07-15T20:08:00Z">
        <w:r w:rsidDel="00D7791E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(</w:t>
      </w:r>
      <w:del w:id="5" w:author="harpreet" w:date="2019-07-15T21:02:00Z">
        <w:r w:rsidDel="0089677A">
          <w:rPr>
            <w:sz w:val="24"/>
            <w:szCs w:val="24"/>
          </w:rPr>
          <w:delText>ONLINE MUSIC PLAYER</w:delText>
        </w:r>
      </w:del>
      <w:r w:rsidR="001943E8">
        <w:rPr>
          <w:sz w:val="24"/>
          <w:szCs w:val="24"/>
        </w:rPr>
        <w:t>Online Hotel Booking Application</w:t>
      </w:r>
      <w:r>
        <w:rPr>
          <w:sz w:val="24"/>
          <w:szCs w:val="24"/>
        </w:rPr>
        <w:t>)</w:t>
      </w:r>
    </w:p>
    <w:p w14:paraId="5B32E094" w14:textId="2513F3BA" w:rsidR="00E65F9C" w:rsidRPr="00E65F9C" w:rsidRDefault="00E65F9C" w:rsidP="00E65F9C">
      <w:pPr>
        <w:rPr>
          <w:b/>
          <w:bCs/>
          <w:sz w:val="24"/>
          <w:szCs w:val="24"/>
        </w:rPr>
      </w:pPr>
      <w:r w:rsidRPr="00E65F9C">
        <w:rPr>
          <w:b/>
          <w:bCs/>
          <w:sz w:val="24"/>
          <w:szCs w:val="24"/>
        </w:rPr>
        <w:t xml:space="preserve">Group Name: </w:t>
      </w:r>
      <w:r>
        <w:rPr>
          <w:b/>
          <w:bCs/>
          <w:sz w:val="24"/>
          <w:szCs w:val="24"/>
        </w:rPr>
        <w:t xml:space="preserve"> F</w:t>
      </w:r>
      <w:r w:rsidR="00E0393F">
        <w:rPr>
          <w:b/>
          <w:bCs/>
          <w:sz w:val="24"/>
          <w:szCs w:val="24"/>
        </w:rPr>
        <w:t>RIENDS</w:t>
      </w:r>
      <w:bookmarkStart w:id="6" w:name="_GoBack"/>
      <w:bookmarkEnd w:id="6"/>
    </w:p>
    <w:p w14:paraId="65E719FE" w14:textId="30F871B6" w:rsidR="00F33F10" w:rsidRDefault="00F33F10" w:rsidP="00F33F10">
      <w:pPr>
        <w:rPr>
          <w:b/>
          <w:bCs/>
          <w:sz w:val="24"/>
          <w:szCs w:val="24"/>
        </w:rPr>
      </w:pPr>
      <w:r w:rsidRPr="00F33F10">
        <w:rPr>
          <w:b/>
          <w:bCs/>
          <w:sz w:val="24"/>
          <w:szCs w:val="24"/>
        </w:rPr>
        <w:t>GROUP MEMBERS:</w:t>
      </w:r>
    </w:p>
    <w:p w14:paraId="1ABFC5F9" w14:textId="43A327CD" w:rsidR="00F33F10" w:rsidRPr="00F33F10" w:rsidRDefault="00F33F10" w:rsidP="00F33F10">
      <w:pPr>
        <w:rPr>
          <w:sz w:val="24"/>
          <w:szCs w:val="24"/>
        </w:rPr>
      </w:pPr>
      <w:r>
        <w:rPr>
          <w:sz w:val="24"/>
          <w:szCs w:val="24"/>
        </w:rPr>
        <w:t xml:space="preserve">Harjot </w:t>
      </w:r>
      <w:ins w:id="7" w:author="harpreet" w:date="2019-07-15T20:08:00Z">
        <w:r w:rsidR="00D7791E">
          <w:rPr>
            <w:sz w:val="24"/>
            <w:szCs w:val="24"/>
          </w:rPr>
          <w:t xml:space="preserve">Singh </w:t>
        </w:r>
      </w:ins>
      <w:del w:id="8" w:author="harpreet" w:date="2019-07-15T20:07:00Z">
        <w:r w:rsidDel="00D7791E">
          <w:rPr>
            <w:sz w:val="24"/>
            <w:szCs w:val="24"/>
          </w:rPr>
          <w:delText xml:space="preserve">Singh </w:delText>
        </w:r>
      </w:del>
      <w:r>
        <w:rPr>
          <w:sz w:val="24"/>
          <w:szCs w:val="24"/>
        </w:rPr>
        <w:t>Dhami (c0</w:t>
      </w:r>
      <w:ins w:id="9" w:author="harpreet" w:date="2019-07-15T20:06:00Z">
        <w:r w:rsidR="00D7791E">
          <w:rPr>
            <w:sz w:val="24"/>
            <w:szCs w:val="24"/>
          </w:rPr>
          <w:t>739350</w:t>
        </w:r>
      </w:ins>
      <w:r>
        <w:rPr>
          <w:sz w:val="24"/>
          <w:szCs w:val="24"/>
        </w:rPr>
        <w:t xml:space="preserve">) </w:t>
      </w:r>
    </w:p>
    <w:p w14:paraId="49D440CE" w14:textId="1717BFEE" w:rsidR="00F33F10" w:rsidRDefault="00F33F10" w:rsidP="00F33F10">
      <w:pPr>
        <w:rPr>
          <w:sz w:val="24"/>
          <w:szCs w:val="24"/>
        </w:rPr>
      </w:pPr>
      <w:r>
        <w:rPr>
          <w:sz w:val="24"/>
          <w:szCs w:val="24"/>
        </w:rPr>
        <w:t>Harpreet Kaur (c0734830)</w:t>
      </w:r>
    </w:p>
    <w:p w14:paraId="052ADD1D" w14:textId="7D942FF4" w:rsidR="00F33F10" w:rsidRDefault="00F33F10" w:rsidP="00F33F10">
      <w:pPr>
        <w:rPr>
          <w:sz w:val="24"/>
          <w:szCs w:val="24"/>
        </w:rPr>
      </w:pPr>
      <w:r>
        <w:rPr>
          <w:sz w:val="24"/>
          <w:szCs w:val="24"/>
        </w:rPr>
        <w:t>Kawalpreet Kaur (c0740009)</w:t>
      </w:r>
    </w:p>
    <w:p w14:paraId="132BA441" w14:textId="4A1A9755" w:rsidR="00F33F10" w:rsidRDefault="00F33F10" w:rsidP="00F33F10">
      <w:pPr>
        <w:rPr>
          <w:sz w:val="24"/>
          <w:szCs w:val="24"/>
        </w:rPr>
      </w:pPr>
      <w:r>
        <w:rPr>
          <w:sz w:val="24"/>
          <w:szCs w:val="24"/>
        </w:rPr>
        <w:t>Lakhwinder Singh (c0738047)</w:t>
      </w:r>
    </w:p>
    <w:p w14:paraId="792C625B" w14:textId="36C62C07" w:rsidR="00F33F10" w:rsidRDefault="00F33F10" w:rsidP="00F33F10">
      <w:pPr>
        <w:rPr>
          <w:sz w:val="24"/>
          <w:szCs w:val="24"/>
        </w:rPr>
      </w:pPr>
    </w:p>
    <w:p w14:paraId="1F008056" w14:textId="68851495" w:rsidR="00D7791E" w:rsidRDefault="00F33F10" w:rsidP="00F33F10">
      <w:pPr>
        <w:rPr>
          <w:ins w:id="10" w:author="harpreet" w:date="2019-07-15T20:05:00Z"/>
          <w:sz w:val="24"/>
          <w:szCs w:val="24"/>
        </w:rPr>
      </w:pPr>
      <w:r w:rsidRPr="00F33F10">
        <w:rPr>
          <w:b/>
          <w:bCs/>
          <w:sz w:val="24"/>
          <w:szCs w:val="24"/>
        </w:rPr>
        <w:t>PROJECT IDEA: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 are working toward the development of a mobile application from which the user can</w:t>
      </w:r>
      <w:del w:id="11" w:author="harpreet" w:date="2019-07-15T20:01:00Z">
        <w:r w:rsidDel="00F33F10">
          <w:rPr>
            <w:sz w:val="24"/>
            <w:szCs w:val="24"/>
          </w:rPr>
          <w:delText xml:space="preserve"> </w:delText>
        </w:r>
      </w:del>
      <w:ins w:id="12" w:author="harpreet" w:date="2019-07-15T20:01:00Z">
        <w:r>
          <w:rPr>
            <w:sz w:val="24"/>
            <w:szCs w:val="24"/>
          </w:rPr>
          <w:t xml:space="preserve"> </w:t>
        </w:r>
      </w:ins>
      <w:r w:rsidR="00695D1B">
        <w:rPr>
          <w:sz w:val="24"/>
          <w:szCs w:val="24"/>
        </w:rPr>
        <w:t>book hotel rooms online.</w:t>
      </w:r>
      <w:r>
        <w:rPr>
          <w:sz w:val="24"/>
          <w:szCs w:val="24"/>
        </w:rPr>
        <w:t xml:space="preserve"> </w:t>
      </w:r>
    </w:p>
    <w:p w14:paraId="7EDBBFE3" w14:textId="764E9DB2" w:rsidR="00D7791E" w:rsidRDefault="00D7791E" w:rsidP="00F33F10">
      <w:pPr>
        <w:rPr>
          <w:ins w:id="13" w:author="harpreet" w:date="2019-07-15T20:05:00Z"/>
          <w:sz w:val="24"/>
          <w:szCs w:val="24"/>
        </w:rPr>
      </w:pPr>
      <w:ins w:id="14" w:author="harpreet" w:date="2019-07-15T20:05:00Z">
        <w:r>
          <w:rPr>
            <w:sz w:val="24"/>
            <w:szCs w:val="24"/>
          </w:rPr>
          <w:t>User will register with username(e-mail), passw</w:t>
        </w:r>
      </w:ins>
      <w:ins w:id="15" w:author="harpreet" w:date="2019-07-15T20:06:00Z">
        <w:r>
          <w:rPr>
            <w:sz w:val="24"/>
            <w:szCs w:val="24"/>
          </w:rPr>
          <w:t>ord, age and phone number.</w:t>
        </w:r>
      </w:ins>
    </w:p>
    <w:p w14:paraId="6B93E2D4" w14:textId="639D277B" w:rsidR="00F33F10" w:rsidRDefault="00F33F10" w:rsidP="00F33F10">
      <w:pPr>
        <w:rPr>
          <w:ins w:id="16" w:author="harpreet" w:date="2019-07-15T20:05:00Z"/>
          <w:sz w:val="24"/>
          <w:szCs w:val="24"/>
        </w:rPr>
      </w:pPr>
      <w:r>
        <w:rPr>
          <w:sz w:val="24"/>
          <w:szCs w:val="24"/>
        </w:rPr>
        <w:t xml:space="preserve">This application will allow the user to login through his/her e-mail and password. </w:t>
      </w:r>
    </w:p>
    <w:p w14:paraId="31DC1BD4" w14:textId="4D02E101" w:rsidR="00D7791E" w:rsidRDefault="00D7791E" w:rsidP="00F33F10">
      <w:pPr>
        <w:rPr>
          <w:sz w:val="24"/>
          <w:szCs w:val="24"/>
        </w:rPr>
      </w:pPr>
      <w:ins w:id="17" w:author="harpreet" w:date="2019-07-15T20:05:00Z">
        <w:r>
          <w:rPr>
            <w:sz w:val="24"/>
            <w:szCs w:val="24"/>
          </w:rPr>
          <w:t>User can update his/her profile. He/she can update age, phone number and password.</w:t>
        </w:r>
      </w:ins>
    </w:p>
    <w:p w14:paraId="603CCC63" w14:textId="2224F5B2" w:rsidR="00F33F10" w:rsidRDefault="00F33F10" w:rsidP="00F33F10">
      <w:pPr>
        <w:rPr>
          <w:ins w:id="18" w:author="harpreet" w:date="2019-07-15T20:43:00Z"/>
          <w:sz w:val="24"/>
          <w:szCs w:val="24"/>
        </w:rPr>
      </w:pPr>
      <w:r>
        <w:rPr>
          <w:sz w:val="24"/>
          <w:szCs w:val="24"/>
        </w:rPr>
        <w:t>Once he/she logged in</w:t>
      </w:r>
      <w:ins w:id="19" w:author="harpreet" w:date="2019-07-15T20:02:00Z">
        <w:r>
          <w:rPr>
            <w:sz w:val="24"/>
            <w:szCs w:val="24"/>
          </w:rPr>
          <w:t>,</w:t>
        </w:r>
      </w:ins>
      <w:del w:id="20" w:author="harpreet" w:date="2019-07-15T20:02:00Z">
        <w:r w:rsidDel="00F33F10">
          <w:rPr>
            <w:sz w:val="24"/>
            <w:szCs w:val="24"/>
          </w:rPr>
          <w:delText xml:space="preserve"> , </w:delText>
        </w:r>
      </w:del>
      <w:del w:id="21" w:author="harpreet" w:date="2019-07-15T20:44:00Z">
        <w:r w:rsidDel="00EA3C36">
          <w:rPr>
            <w:sz w:val="24"/>
            <w:szCs w:val="24"/>
          </w:rPr>
          <w:delText>user can view the various items in a list with small description and an image</w:delText>
        </w:r>
      </w:del>
      <w:ins w:id="22" w:author="harpreet" w:date="2019-07-15T20:44:00Z">
        <w:r w:rsidR="00EA3C36">
          <w:rPr>
            <w:sz w:val="24"/>
            <w:szCs w:val="24"/>
          </w:rPr>
          <w:t xml:space="preserve"> user can view and search the </w:t>
        </w:r>
      </w:ins>
      <w:r w:rsidR="00695D1B">
        <w:rPr>
          <w:sz w:val="24"/>
          <w:szCs w:val="24"/>
        </w:rPr>
        <w:t>Hotel list according to location</w:t>
      </w:r>
      <w:del w:id="23" w:author="harpreet" w:date="2019-07-15T20:44:00Z">
        <w:r w:rsidDel="00EA3C36">
          <w:rPr>
            <w:sz w:val="24"/>
            <w:szCs w:val="24"/>
          </w:rPr>
          <w:delText>.</w:delText>
        </w:r>
      </w:del>
    </w:p>
    <w:p w14:paraId="41224F7F" w14:textId="42103220" w:rsidR="00EA3C36" w:rsidRDefault="00EA3C36" w:rsidP="00F33F10">
      <w:pPr>
        <w:rPr>
          <w:ins w:id="24" w:author="harpreet" w:date="2019-07-15T20:44:00Z"/>
          <w:sz w:val="24"/>
          <w:szCs w:val="24"/>
        </w:rPr>
      </w:pPr>
      <w:ins w:id="25" w:author="harpreet" w:date="2019-07-15T20:43:00Z">
        <w:r>
          <w:rPr>
            <w:sz w:val="24"/>
            <w:szCs w:val="24"/>
          </w:rPr>
          <w:t xml:space="preserve">User can also add </w:t>
        </w:r>
      </w:ins>
      <w:ins w:id="26" w:author="harpreet" w:date="2019-07-15T20:44:00Z">
        <w:r>
          <w:rPr>
            <w:sz w:val="24"/>
            <w:szCs w:val="24"/>
          </w:rPr>
          <w:t xml:space="preserve">any </w:t>
        </w:r>
      </w:ins>
      <w:r w:rsidR="00695D1B">
        <w:rPr>
          <w:sz w:val="24"/>
          <w:szCs w:val="24"/>
        </w:rPr>
        <w:t>hotel</w:t>
      </w:r>
      <w:ins w:id="27" w:author="harpreet" w:date="2019-07-15T20:44:00Z">
        <w:r>
          <w:rPr>
            <w:sz w:val="24"/>
            <w:szCs w:val="24"/>
          </w:rPr>
          <w:t xml:space="preserve"> to his/her favourite list by simply clicking on it.</w:t>
        </w:r>
      </w:ins>
    </w:p>
    <w:p w14:paraId="79917626" w14:textId="4E409557" w:rsidR="00EA3C36" w:rsidRDefault="00EA3C36" w:rsidP="00F33F10">
      <w:pPr>
        <w:rPr>
          <w:sz w:val="24"/>
          <w:szCs w:val="24"/>
        </w:rPr>
      </w:pPr>
      <w:ins w:id="28" w:author="harpreet" w:date="2019-07-15T20:44:00Z">
        <w:r>
          <w:rPr>
            <w:sz w:val="24"/>
            <w:szCs w:val="24"/>
          </w:rPr>
          <w:t>user can view the various items (</w:t>
        </w:r>
      </w:ins>
      <w:r w:rsidR="00695D1B">
        <w:rPr>
          <w:sz w:val="24"/>
          <w:szCs w:val="24"/>
        </w:rPr>
        <w:t>Hotels</w:t>
      </w:r>
      <w:ins w:id="29" w:author="harpreet" w:date="2019-07-15T20:44:00Z">
        <w:r>
          <w:rPr>
            <w:sz w:val="24"/>
            <w:szCs w:val="24"/>
          </w:rPr>
          <w:t>) in a list with small description (Image, location, details) and an image</w:t>
        </w:r>
      </w:ins>
      <w:r w:rsidR="00695D1B">
        <w:rPr>
          <w:sz w:val="24"/>
          <w:szCs w:val="24"/>
        </w:rPr>
        <w:t>.</w:t>
      </w:r>
    </w:p>
    <w:p w14:paraId="1EAE111C" w14:textId="7C3F0840" w:rsidR="00695D1B" w:rsidRDefault="00695D1B" w:rsidP="00F33F10">
      <w:pPr>
        <w:rPr>
          <w:sz w:val="24"/>
          <w:szCs w:val="24"/>
        </w:rPr>
      </w:pPr>
      <w:r>
        <w:rPr>
          <w:sz w:val="24"/>
          <w:szCs w:val="24"/>
        </w:rPr>
        <w:t>After that the user can choose to book a room by selecting the check-in and check-out dates and finally entering the card details.</w:t>
      </w:r>
    </w:p>
    <w:p w14:paraId="5F8262F6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3C2F429B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348A7E85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5676DA4E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60581509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6388FB6D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5A70539C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3914F9F2" w14:textId="77777777" w:rsidR="00695D1B" w:rsidRDefault="00695D1B" w:rsidP="00F33F10">
      <w:pPr>
        <w:rPr>
          <w:b/>
          <w:bCs/>
          <w:sz w:val="24"/>
          <w:szCs w:val="24"/>
          <w:u w:val="single"/>
        </w:rPr>
      </w:pPr>
    </w:p>
    <w:p w14:paraId="141D36C7" w14:textId="224480FC" w:rsidR="00695D1B" w:rsidRPr="00695D1B" w:rsidRDefault="00695D1B" w:rsidP="00F33F10">
      <w:pPr>
        <w:rPr>
          <w:b/>
          <w:bCs/>
          <w:sz w:val="24"/>
          <w:szCs w:val="24"/>
          <w:u w:val="single"/>
        </w:rPr>
      </w:pPr>
      <w:r w:rsidRPr="00695D1B">
        <w:rPr>
          <w:b/>
          <w:bCs/>
          <w:sz w:val="24"/>
          <w:szCs w:val="24"/>
          <w:u w:val="single"/>
        </w:rPr>
        <w:t>WIREFRAME:</w:t>
      </w:r>
    </w:p>
    <w:p w14:paraId="7AC327B0" w14:textId="6960F584" w:rsidR="00695D1B" w:rsidRDefault="00695D1B" w:rsidP="00F33F1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ED53EEA" wp14:editId="519A972F">
            <wp:simplePos x="0" y="0"/>
            <wp:positionH relativeFrom="margin">
              <wp:posOffset>-342900</wp:posOffset>
            </wp:positionH>
            <wp:positionV relativeFrom="paragraph">
              <wp:posOffset>247649</wp:posOffset>
            </wp:positionV>
            <wp:extent cx="6705600" cy="7667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Following is the Wireframe for the project:</w:t>
      </w:r>
    </w:p>
    <w:p w14:paraId="1ED39CF2" w14:textId="77777777" w:rsidR="00695D1B" w:rsidRDefault="00695D1B" w:rsidP="00F33F10">
      <w:pPr>
        <w:rPr>
          <w:ins w:id="30" w:author="harpreet" w:date="2019-07-15T20:03:00Z"/>
          <w:sz w:val="24"/>
          <w:szCs w:val="24"/>
        </w:rPr>
      </w:pPr>
    </w:p>
    <w:p w14:paraId="394E95C5" w14:textId="7A18BACC" w:rsidR="00D7791E" w:rsidRDefault="00D7791E" w:rsidP="00F33F10">
      <w:pPr>
        <w:rPr>
          <w:ins w:id="31" w:author="harpreet" w:date="2019-07-15T20:19:00Z"/>
          <w:sz w:val="24"/>
          <w:szCs w:val="24"/>
        </w:rPr>
      </w:pPr>
    </w:p>
    <w:p w14:paraId="5538A94B" w14:textId="79C37C02" w:rsidR="0023318F" w:rsidRDefault="0023318F" w:rsidP="00F33F10">
      <w:pPr>
        <w:rPr>
          <w:ins w:id="32" w:author="harpreet" w:date="2019-07-15T20:19:00Z"/>
          <w:sz w:val="24"/>
          <w:szCs w:val="24"/>
        </w:rPr>
      </w:pPr>
    </w:p>
    <w:p w14:paraId="5B7949CB" w14:textId="5710CE55" w:rsidR="0023318F" w:rsidRDefault="0023318F" w:rsidP="00F33F10">
      <w:pPr>
        <w:rPr>
          <w:ins w:id="33" w:author="harpreet" w:date="2019-07-15T20:19:00Z"/>
          <w:sz w:val="24"/>
          <w:szCs w:val="24"/>
        </w:rPr>
      </w:pPr>
    </w:p>
    <w:p w14:paraId="3AC867B3" w14:textId="353F092E" w:rsidR="0023318F" w:rsidRDefault="0023318F" w:rsidP="00F33F10">
      <w:pPr>
        <w:rPr>
          <w:ins w:id="34" w:author="harpreet" w:date="2019-07-15T20:19:00Z"/>
          <w:sz w:val="24"/>
          <w:szCs w:val="24"/>
        </w:rPr>
      </w:pPr>
    </w:p>
    <w:p w14:paraId="4E500AAB" w14:textId="6FB61D9B" w:rsidR="0023318F" w:rsidRDefault="0023318F" w:rsidP="00F33F10">
      <w:pPr>
        <w:rPr>
          <w:ins w:id="35" w:author="harpreet" w:date="2019-07-15T20:19:00Z"/>
          <w:sz w:val="24"/>
          <w:szCs w:val="24"/>
        </w:rPr>
      </w:pPr>
    </w:p>
    <w:p w14:paraId="3BAAE8DE" w14:textId="609D2689" w:rsidR="00EA3C36" w:rsidRDefault="00EA3C36" w:rsidP="009A0F44">
      <w:pPr>
        <w:rPr>
          <w:ins w:id="36" w:author="harpreet" w:date="2019-07-15T20:37:00Z"/>
          <w:b/>
          <w:bCs/>
          <w:sz w:val="24"/>
          <w:szCs w:val="24"/>
        </w:rPr>
      </w:pPr>
    </w:p>
    <w:p w14:paraId="26286646" w14:textId="77777777" w:rsidR="00EA3C36" w:rsidRPr="009A0F44" w:rsidRDefault="00EA3C36">
      <w:pPr>
        <w:rPr>
          <w:b/>
          <w:bCs/>
          <w:sz w:val="24"/>
          <w:szCs w:val="24"/>
          <w:rPrChange w:id="37" w:author="harpreet" w:date="2019-07-15T20:19:00Z">
            <w:rPr>
              <w:sz w:val="24"/>
              <w:szCs w:val="24"/>
            </w:rPr>
          </w:rPrChange>
        </w:rPr>
      </w:pPr>
    </w:p>
    <w:sectPr w:rsidR="00EA3C36" w:rsidRPr="009A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rpreet">
    <w15:presenceInfo w15:providerId="None" w15:userId="harpre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76"/>
    <w:rsid w:val="001943E8"/>
    <w:rsid w:val="00196FAB"/>
    <w:rsid w:val="0023318F"/>
    <w:rsid w:val="00695D1B"/>
    <w:rsid w:val="0089677A"/>
    <w:rsid w:val="008B6DAA"/>
    <w:rsid w:val="009A0F44"/>
    <w:rsid w:val="00A43546"/>
    <w:rsid w:val="00AE1E76"/>
    <w:rsid w:val="00BE7E5F"/>
    <w:rsid w:val="00D63B2B"/>
    <w:rsid w:val="00D7791E"/>
    <w:rsid w:val="00E0393F"/>
    <w:rsid w:val="00E65F9C"/>
    <w:rsid w:val="00EA3C36"/>
    <w:rsid w:val="00F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AB01"/>
  <w15:chartTrackingRefBased/>
  <w15:docId w15:val="{A19BA722-43FD-4B34-86FF-DB7E4F6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</dc:creator>
  <cp:keywords/>
  <dc:description/>
  <cp:lastModifiedBy>harpreet</cp:lastModifiedBy>
  <cp:revision>8</cp:revision>
  <dcterms:created xsi:type="dcterms:W3CDTF">2019-07-16T01:10:00Z</dcterms:created>
  <dcterms:modified xsi:type="dcterms:W3CDTF">2019-07-22T22:05:00Z</dcterms:modified>
</cp:coreProperties>
</file>